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Our Work:</w:t>
      </w:r>
    </w:p>
    <w:p w:rsidR="00000000" w:rsidDel="00000000" w:rsidP="00000000" w:rsidRDefault="00000000" w:rsidRPr="00000000" w14:paraId="00000002">
      <w:pPr>
        <w:rPr/>
      </w:pPr>
      <w:hyperlink r:id="rId6">
        <w:r w:rsidDel="00000000" w:rsidR="00000000" w:rsidRPr="00000000">
          <w:rPr>
            <w:color w:val="1155cc"/>
            <w:u w:val="single"/>
            <w:rtl w:val="0"/>
          </w:rPr>
          <w:t xml:space="preserve">Endure The Pressure</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Brand/Client:</w:t>
      </w:r>
    </w:p>
    <w:p w:rsidR="00000000" w:rsidDel="00000000" w:rsidP="00000000" w:rsidRDefault="00000000" w:rsidRPr="00000000" w14:paraId="00000004">
      <w:pPr>
        <w:rPr/>
      </w:pPr>
      <w:r w:rsidDel="00000000" w:rsidR="00000000" w:rsidRPr="00000000">
        <w:rPr>
          <w:rtl w:val="0"/>
        </w:rPr>
        <w:t xml:space="preserve">C4(spec)</w:t>
      </w:r>
    </w:p>
    <w:p w:rsidR="00000000" w:rsidDel="00000000" w:rsidP="00000000" w:rsidRDefault="00000000" w:rsidRPr="00000000" w14:paraId="00000005">
      <w:pPr>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Endure The Pressure</w:t>
      </w:r>
      <w:r w:rsidDel="00000000" w:rsidR="00000000" w:rsidRPr="00000000">
        <w:rPr>
          <w:rtl w:val="0"/>
        </w:rPr>
      </w:r>
    </w:p>
    <w:p w:rsidR="00000000" w:rsidDel="00000000" w:rsidP="00000000" w:rsidRDefault="00000000" w:rsidRPr="00000000" w14:paraId="0000000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spec ad unveils how C4 can unlock your full potential and help you take on whatever challenges lie ahead in your day-to-day life. C4 allows you to endure the pressure.</w:t>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2025</w:t>
      </w:r>
    </w:p>
    <w:p w:rsidR="00000000" w:rsidDel="00000000" w:rsidP="00000000" w:rsidRDefault="00000000" w:rsidRPr="00000000" w14:paraId="0000000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w:t>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Commercial</w:t>
      </w:r>
    </w:p>
    <w:p w:rsidR="00000000" w:rsidDel="00000000" w:rsidP="00000000" w:rsidRDefault="00000000" w:rsidRPr="00000000" w14:paraId="0000000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Commercials &amp; Animation</w:t>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hyperlink r:id="rId7">
        <w:r w:rsidDel="00000000" w:rsidR="00000000" w:rsidRPr="00000000">
          <w:rPr>
            <w:rFonts w:ascii="Roboto" w:cs="Roboto" w:eastAsia="Roboto" w:hAnsi="Roboto"/>
            <w:color w:val="1155cc"/>
            <w:sz w:val="21"/>
            <w:szCs w:val="21"/>
            <w:u w:val="single"/>
            <w:rtl w:val="0"/>
          </w:rPr>
          <w:t xml:space="preserve">Big Performance, Small Size</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Brand/Client:</w:t>
      </w:r>
    </w:p>
    <w:p w:rsidR="00000000" w:rsidDel="00000000" w:rsidP="00000000" w:rsidRDefault="00000000" w:rsidRPr="00000000" w14:paraId="00000012">
      <w:pPr>
        <w:rPr/>
      </w:pPr>
      <w:r w:rsidDel="00000000" w:rsidR="00000000" w:rsidRPr="00000000">
        <w:rPr>
          <w:rtl w:val="0"/>
        </w:rPr>
        <w:t xml:space="preserve">Razer (spec)</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Big Performance, Small Size</w:t>
      </w:r>
    </w:p>
    <w:p w:rsidR="00000000" w:rsidDel="00000000" w:rsidP="00000000" w:rsidRDefault="00000000" w:rsidRPr="00000000" w14:paraId="0000001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Razer Blade 14 redefines portable performance, packing an absolute beast of a gaming machine into an impossibly thin and light 14-inch form factor. Small in size, big in power – this is the Razer Blade 14.</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2025</w:t>
      </w:r>
    </w:p>
    <w:p w:rsidR="00000000" w:rsidDel="00000000" w:rsidP="00000000" w:rsidRDefault="00000000" w:rsidRPr="00000000" w14:paraId="0000001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Commercial</w:t>
      </w:r>
    </w:p>
    <w:p w:rsidR="00000000" w:rsidDel="00000000" w:rsidP="00000000" w:rsidRDefault="00000000" w:rsidRPr="00000000" w14:paraId="0000001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Commercials &amp; Animation</w:t>
      </w:r>
    </w:p>
    <w:p w:rsidR="00000000" w:rsidDel="00000000" w:rsidP="00000000" w:rsidRDefault="00000000" w:rsidRPr="00000000" w14:paraId="000000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rPr>
          <w:rFonts w:ascii="Roboto" w:cs="Roboto" w:eastAsia="Roboto" w:hAnsi="Roboto"/>
          <w:sz w:val="21"/>
          <w:szCs w:val="21"/>
        </w:rPr>
      </w:pPr>
      <w:hyperlink r:id="rId8">
        <w:r w:rsidDel="00000000" w:rsidR="00000000" w:rsidRPr="00000000">
          <w:rPr>
            <w:rFonts w:ascii="Roboto" w:cs="Roboto" w:eastAsia="Roboto" w:hAnsi="Roboto"/>
            <w:color w:val="1155cc"/>
            <w:sz w:val="21"/>
            <w:szCs w:val="21"/>
            <w:u w:val="single"/>
            <w:rtl w:val="0"/>
          </w:rPr>
          <w:t xml:space="preserve">Loris Mugisha Social Media Content</w:t>
        </w:r>
      </w:hyperlink>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Loris Mugisha - IA Financial Group</w:t>
      </w:r>
    </w:p>
    <w:p w:rsidR="00000000" w:rsidDel="00000000" w:rsidP="00000000" w:rsidRDefault="00000000" w:rsidRPr="00000000" w14:paraId="0000002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Vertical Social Media content produced for Loris Mugisha who wants to share his financial knowledge, advice, and expertise across all his social media channels.</w:t>
      </w:r>
    </w:p>
    <w:p w:rsidR="00000000" w:rsidDel="00000000" w:rsidP="00000000" w:rsidRDefault="00000000" w:rsidRPr="00000000" w14:paraId="0000002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Year:</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2023</w:t>
      </w:r>
    </w:p>
    <w:p w:rsidR="00000000" w:rsidDel="00000000" w:rsidP="00000000" w:rsidRDefault="00000000" w:rsidRPr="00000000" w14:paraId="0000002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w:t>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Social Media Content Production</w:t>
      </w:r>
    </w:p>
    <w:p w:rsidR="00000000" w:rsidDel="00000000" w:rsidP="00000000" w:rsidRDefault="00000000" w:rsidRPr="00000000" w14:paraId="0000002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Social Media</w:t>
      </w:r>
    </w:p>
    <w:p w:rsidR="00000000" w:rsidDel="00000000" w:rsidP="00000000" w:rsidRDefault="00000000" w:rsidRPr="00000000" w14:paraId="0000002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rPr>
          <w:rFonts w:ascii="Roboto" w:cs="Roboto" w:eastAsia="Roboto" w:hAnsi="Roboto"/>
          <w:sz w:val="21"/>
          <w:szCs w:val="21"/>
        </w:rPr>
      </w:pPr>
      <w:hyperlink r:id="rId9">
        <w:r w:rsidDel="00000000" w:rsidR="00000000" w:rsidRPr="00000000">
          <w:rPr>
            <w:rFonts w:ascii="Roboto" w:cs="Roboto" w:eastAsia="Roboto" w:hAnsi="Roboto"/>
            <w:color w:val="1155cc"/>
            <w:sz w:val="21"/>
            <w:szCs w:val="21"/>
            <w:u w:val="single"/>
            <w:rtl w:val="0"/>
          </w:rPr>
          <w:t xml:space="preserve">iPhone 15 Pro/Pro Max Commercial</w:t>
        </w:r>
      </w:hyperlink>
      <w:r w:rsidDel="00000000" w:rsidR="00000000" w:rsidRPr="00000000">
        <w:rPr>
          <w:rtl w:val="0"/>
        </w:rPr>
      </w:r>
    </w:p>
    <w:p w:rsidR="00000000" w:rsidDel="00000000" w:rsidP="00000000" w:rsidRDefault="00000000" w:rsidRPr="00000000" w14:paraId="0000002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Apple (spec)</w:t>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Roboto" w:cs="Roboto" w:eastAsia="Roboto" w:hAnsi="Roboto"/>
          <w:sz w:val="21"/>
          <w:szCs w:val="21"/>
        </w:rPr>
      </w:pPr>
      <w:r w:rsidDel="00000000" w:rsidR="00000000" w:rsidRPr="00000000">
        <w:rPr>
          <w:color w:val="1b1c1d"/>
          <w:sz w:val="21"/>
          <w:szCs w:val="21"/>
          <w:rtl w:val="0"/>
        </w:rPr>
        <w:t xml:space="preserve">Crafted from </w:t>
      </w:r>
      <w:r w:rsidDel="00000000" w:rsidR="00000000" w:rsidRPr="00000000">
        <w:rPr>
          <w:b w:val="1"/>
          <w:color w:val="1b1c1d"/>
          <w:sz w:val="21"/>
          <w:szCs w:val="21"/>
          <w:rtl w:val="0"/>
        </w:rPr>
        <w:t xml:space="preserve">aerospace-grade titanium</w:t>
      </w:r>
      <w:r w:rsidDel="00000000" w:rsidR="00000000" w:rsidRPr="00000000">
        <w:rPr>
          <w:color w:val="1b1c1d"/>
          <w:sz w:val="21"/>
          <w:szCs w:val="21"/>
          <w:rtl w:val="0"/>
        </w:rPr>
        <w:t xml:space="preserve">, the iPhone 15 Pro and Pro Max are the best choices if you wanna go pro. So light, so strong, so fast, so powerful. Experience innovation, capture brilliance.</w:t>
      </w:r>
      <w:r w:rsidDel="00000000" w:rsidR="00000000" w:rsidRPr="00000000">
        <w:rPr>
          <w:rFonts w:ascii="Roboto" w:cs="Roboto" w:eastAsia="Roboto" w:hAnsi="Roboto"/>
          <w:sz w:val="21"/>
          <w:szCs w:val="21"/>
          <w:rtl w:val="0"/>
        </w:rPr>
        <w:br w:type="textWrapping"/>
      </w:r>
      <w:r w:rsidDel="00000000" w:rsidR="00000000" w:rsidRPr="00000000">
        <w:rPr>
          <w:rFonts w:ascii="Roboto" w:cs="Roboto" w:eastAsia="Roboto" w:hAnsi="Roboto"/>
          <w:b w:val="1"/>
          <w:sz w:val="21"/>
          <w:szCs w:val="21"/>
          <w:rtl w:val="0"/>
        </w:rPr>
        <w:t xml:space="preserve">Year:</w:t>
        <w:br w:type="textWrapping"/>
      </w:r>
      <w:r w:rsidDel="00000000" w:rsidR="00000000" w:rsidRPr="00000000">
        <w:rPr>
          <w:rFonts w:ascii="Roboto" w:cs="Roboto" w:eastAsia="Roboto" w:hAnsi="Roboto"/>
          <w:sz w:val="21"/>
          <w:szCs w:val="21"/>
          <w:rtl w:val="0"/>
        </w:rPr>
        <w:t xml:space="preserve">2024</w:t>
        <w:br w:type="textWrapping"/>
      </w:r>
      <w:r w:rsidDel="00000000" w:rsidR="00000000" w:rsidRPr="00000000">
        <w:rPr>
          <w:rFonts w:ascii="Roboto" w:cs="Roboto" w:eastAsia="Roboto" w:hAnsi="Roboto"/>
          <w:b w:val="1"/>
          <w:sz w:val="21"/>
          <w:szCs w:val="21"/>
          <w:rtl w:val="0"/>
        </w:rPr>
        <w:t xml:space="preserve">Services:</w:t>
      </w:r>
      <w:r w:rsidDel="00000000" w:rsidR="00000000" w:rsidRPr="00000000">
        <w:rPr>
          <w:rFonts w:ascii="Roboto" w:cs="Roboto" w:eastAsia="Roboto" w:hAnsi="Roboto"/>
          <w:sz w:val="21"/>
          <w:szCs w:val="21"/>
          <w:rtl w:val="0"/>
        </w:rPr>
        <w:br w:type="textWrapping"/>
        <w:t xml:space="preserve">Product Commercial</w:t>
        <w:br w:type="textWrapping"/>
      </w:r>
      <w:r w:rsidDel="00000000" w:rsidR="00000000" w:rsidRPr="00000000">
        <w:rPr>
          <w:rFonts w:ascii="Roboto" w:cs="Roboto" w:eastAsia="Roboto" w:hAnsi="Roboto"/>
          <w:b w:val="1"/>
          <w:sz w:val="21"/>
          <w:szCs w:val="21"/>
          <w:rtl w:val="0"/>
        </w:rPr>
        <w:t xml:space="preserve">Category:</w:t>
        <w:br w:type="textWrapping"/>
      </w:r>
      <w:r w:rsidDel="00000000" w:rsidR="00000000" w:rsidRPr="00000000">
        <w:rPr>
          <w:rFonts w:ascii="Roboto" w:cs="Roboto" w:eastAsia="Roboto" w:hAnsi="Roboto"/>
          <w:sz w:val="21"/>
          <w:szCs w:val="21"/>
          <w:rtl w:val="0"/>
        </w:rPr>
        <w:t xml:space="preserve">Social Media &amp; Commercials</w:t>
      </w:r>
      <w:r w:rsidDel="00000000" w:rsidR="00000000" w:rsidRPr="00000000">
        <w:rPr>
          <w:rtl w:val="0"/>
        </w:rPr>
      </w:r>
    </w:p>
    <w:p w:rsidR="00000000" w:rsidDel="00000000" w:rsidP="00000000" w:rsidRDefault="00000000" w:rsidRPr="00000000" w14:paraId="0000002F">
      <w:pPr>
        <w:rPr>
          <w:rFonts w:ascii="Roboto" w:cs="Roboto" w:eastAsia="Roboto" w:hAnsi="Roboto"/>
          <w:sz w:val="21"/>
          <w:szCs w:val="21"/>
        </w:rPr>
      </w:pPr>
      <w:hyperlink r:id="rId10">
        <w:r w:rsidDel="00000000" w:rsidR="00000000" w:rsidRPr="00000000">
          <w:rPr>
            <w:rFonts w:ascii="Roboto" w:cs="Roboto" w:eastAsia="Roboto" w:hAnsi="Roboto"/>
            <w:color w:val="1155cc"/>
            <w:sz w:val="21"/>
            <w:szCs w:val="21"/>
            <w:u w:val="single"/>
            <w:rtl w:val="0"/>
          </w:rPr>
          <w:t xml:space="preserve">Learn The Right Way</w:t>
        </w:r>
      </w:hyperlink>
      <w:r w:rsidDel="00000000" w:rsidR="00000000" w:rsidRPr="00000000">
        <w:rPr>
          <w:rtl w:val="0"/>
        </w:rPr>
      </w:r>
    </w:p>
    <w:p w:rsidR="00000000" w:rsidDel="00000000" w:rsidP="00000000" w:rsidRDefault="00000000" w:rsidRPr="00000000" w14:paraId="0000003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Steer’NGo</w:t>
      </w:r>
    </w:p>
    <w:p w:rsidR="00000000" w:rsidDel="00000000" w:rsidP="00000000" w:rsidRDefault="00000000" w:rsidRPr="00000000" w14:paraId="0000003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Don't try to learn the rules of the road and the car all by yourself. You might end up like these guys! Learn the right way from the pros! Go to Steer’NGo’s website and schedule a class with them today!</w:t>
      </w:r>
      <w:r w:rsidDel="00000000" w:rsidR="00000000" w:rsidRPr="00000000">
        <w:rPr>
          <w:rtl w:val="0"/>
        </w:rPr>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tl w:val="0"/>
        </w:rPr>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2023</w:t>
      </w:r>
    </w:p>
    <w:p w:rsidR="00000000" w:rsidDel="00000000" w:rsidP="00000000" w:rsidRDefault="00000000" w:rsidRPr="00000000" w14:paraId="0000003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 Production</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Category:</w:t>
      </w:r>
      <w:r w:rsidDel="00000000" w:rsidR="00000000" w:rsidRPr="00000000">
        <w:rPr>
          <w:rtl w:val="0"/>
        </w:rPr>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Commercials</w:t>
      </w:r>
    </w:p>
    <w:p w:rsidR="00000000" w:rsidDel="00000000" w:rsidP="00000000" w:rsidRDefault="00000000" w:rsidRPr="00000000" w14:paraId="000000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hyperlink r:id="rId11">
        <w:r w:rsidDel="00000000" w:rsidR="00000000" w:rsidRPr="00000000">
          <w:rPr>
            <w:rFonts w:ascii="Roboto" w:cs="Roboto" w:eastAsia="Roboto" w:hAnsi="Roboto"/>
            <w:color w:val="1155cc"/>
            <w:sz w:val="21"/>
            <w:szCs w:val="21"/>
            <w:u w:val="single"/>
            <w:rtl w:val="0"/>
          </w:rPr>
          <w:t xml:space="preserve">Westboro Flooring &amp; Decor Social Media Content</w:t>
        </w:r>
      </w:hyperlink>
      <w:r w:rsidDel="00000000" w:rsidR="00000000" w:rsidRPr="00000000">
        <w:rPr>
          <w:rtl w:val="0"/>
        </w:rPr>
      </w:r>
    </w:p>
    <w:p w:rsidR="00000000" w:rsidDel="00000000" w:rsidP="00000000" w:rsidRDefault="00000000" w:rsidRPr="00000000" w14:paraId="0000003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Westboro Flooring &amp; Decor</w:t>
      </w:r>
    </w:p>
    <w:p w:rsidR="00000000" w:rsidDel="00000000" w:rsidP="00000000" w:rsidRDefault="00000000" w:rsidRPr="00000000" w14:paraId="0000003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 </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Are you ready to transform your home into a sanctuary of style and sophistication? Look no further than Westboro Flooring and Decor! Discover the perfect flooring combination that will take your space to new heights with Westboro Flooring and Decor’s Hardwood Floor and Luxury Vinyl Tile!</w:t>
      </w:r>
    </w:p>
    <w:p w:rsidR="00000000" w:rsidDel="00000000" w:rsidP="00000000" w:rsidRDefault="00000000" w:rsidRPr="00000000" w14:paraId="0000004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Year:</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2023</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Services:</w:t>
      </w:r>
      <w:r w:rsidDel="00000000" w:rsidR="00000000" w:rsidRPr="00000000">
        <w:rPr>
          <w:rtl w:val="0"/>
        </w:rPr>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Social Media Content Production &amp; Marketing Strategy</w:t>
      </w:r>
    </w:p>
    <w:p w:rsidR="00000000" w:rsidDel="00000000" w:rsidP="00000000" w:rsidRDefault="00000000" w:rsidRPr="00000000" w14:paraId="0000004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Corporate Videos &amp; Social Media</w:t>
      </w:r>
    </w:p>
    <w:p w:rsidR="00000000" w:rsidDel="00000000" w:rsidP="00000000" w:rsidRDefault="00000000" w:rsidRPr="00000000" w14:paraId="000000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B">
      <w:pPr>
        <w:rPr>
          <w:rFonts w:ascii="Roboto" w:cs="Roboto" w:eastAsia="Roboto" w:hAnsi="Roboto"/>
          <w:sz w:val="21"/>
          <w:szCs w:val="21"/>
        </w:rPr>
      </w:pPr>
      <w:hyperlink r:id="rId12">
        <w:r w:rsidDel="00000000" w:rsidR="00000000" w:rsidRPr="00000000">
          <w:rPr>
            <w:rFonts w:ascii="Roboto" w:cs="Roboto" w:eastAsia="Roboto" w:hAnsi="Roboto"/>
            <w:color w:val="1155cc"/>
            <w:sz w:val="21"/>
            <w:szCs w:val="21"/>
            <w:u w:val="single"/>
            <w:rtl w:val="0"/>
          </w:rPr>
          <w:t xml:space="preserve">Let’s Go Places</w:t>
        </w:r>
      </w:hyperlink>
      <w:r w:rsidDel="00000000" w:rsidR="00000000" w:rsidRPr="00000000">
        <w:rPr>
          <w:rtl w:val="0"/>
        </w:rPr>
      </w:r>
    </w:p>
    <w:p w:rsidR="00000000" w:rsidDel="00000000" w:rsidP="00000000" w:rsidRDefault="00000000" w:rsidRPr="00000000" w14:paraId="0000004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Toyota (Spec)</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a commercial that explores the lack of adventure we find in our lives as we get caught up in everyday tasks. But with the Toyota RAV4, you'll rekindle your curiosity for what's out there and that will inspire you to head for a nice, refreshing drive as you distance yourself from the monotonous.</w:t>
      </w:r>
    </w:p>
    <w:p w:rsidR="00000000" w:rsidDel="00000000" w:rsidP="00000000" w:rsidRDefault="00000000" w:rsidRPr="00000000" w14:paraId="0000005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Year:</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2023</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Services:</w:t>
      </w:r>
      <w:r w:rsidDel="00000000" w:rsidR="00000000" w:rsidRPr="00000000">
        <w:rPr>
          <w:rtl w:val="0"/>
        </w:rPr>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Commercial</w:t>
      </w:r>
    </w:p>
    <w:p w:rsidR="00000000" w:rsidDel="00000000" w:rsidP="00000000" w:rsidRDefault="00000000" w:rsidRPr="00000000" w14:paraId="0000005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Commercials</w:t>
      </w:r>
    </w:p>
    <w:p w:rsidR="00000000" w:rsidDel="00000000" w:rsidP="00000000" w:rsidRDefault="00000000" w:rsidRPr="00000000" w14:paraId="0000005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7">
      <w:pPr>
        <w:rPr>
          <w:rFonts w:ascii="Roboto" w:cs="Roboto" w:eastAsia="Roboto" w:hAnsi="Roboto"/>
          <w:sz w:val="21"/>
          <w:szCs w:val="21"/>
        </w:rPr>
      </w:pPr>
      <w:hyperlink r:id="rId13">
        <w:r w:rsidDel="00000000" w:rsidR="00000000" w:rsidRPr="00000000">
          <w:rPr>
            <w:rFonts w:ascii="Roboto" w:cs="Roboto" w:eastAsia="Roboto" w:hAnsi="Roboto"/>
            <w:color w:val="1155cc"/>
            <w:sz w:val="21"/>
            <w:szCs w:val="21"/>
            <w:u w:val="single"/>
            <w:rtl w:val="0"/>
          </w:rPr>
          <w:t xml:space="preserve">Nordik Giveaway Video</w:t>
        </w:r>
      </w:hyperlink>
      <w:r w:rsidDel="00000000" w:rsidR="00000000" w:rsidRPr="00000000">
        <w:rPr>
          <w:rtl w:val="0"/>
        </w:rPr>
      </w:r>
    </w:p>
    <w:p w:rsidR="00000000" w:rsidDel="00000000" w:rsidP="00000000" w:rsidRDefault="00000000" w:rsidRPr="00000000" w14:paraId="0000005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New Door Real Estate Team</w:t>
      </w:r>
    </w:p>
    <w:p w:rsidR="00000000" w:rsidDel="00000000" w:rsidP="00000000" w:rsidRDefault="00000000" w:rsidRPr="00000000" w14:paraId="0000005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giveaway video to help increase engagement, gain followers, and grow a larger audience leading to more homebuyers.</w:t>
      </w:r>
    </w:p>
    <w:p w:rsidR="00000000" w:rsidDel="00000000" w:rsidP="00000000" w:rsidRDefault="00000000" w:rsidRPr="00000000" w14:paraId="0000005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Year:</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2025</w:t>
      </w:r>
    </w:p>
    <w:p w:rsidR="00000000" w:rsidDel="00000000" w:rsidP="00000000" w:rsidRDefault="00000000" w:rsidRPr="00000000" w14:paraId="0000005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Social Media Giveaway Video Production</w:t>
      </w:r>
    </w:p>
    <w:p w:rsidR="00000000" w:rsidDel="00000000" w:rsidP="00000000" w:rsidRDefault="00000000" w:rsidRPr="00000000" w14:paraId="0000006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 </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Social Media </w:t>
      </w:r>
    </w:p>
    <w:p w:rsidR="00000000" w:rsidDel="00000000" w:rsidP="00000000" w:rsidRDefault="00000000" w:rsidRPr="00000000" w14:paraId="0000006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3">
      <w:pPr>
        <w:rPr>
          <w:rFonts w:ascii="Roboto" w:cs="Roboto" w:eastAsia="Roboto" w:hAnsi="Roboto"/>
          <w:sz w:val="21"/>
          <w:szCs w:val="21"/>
        </w:rPr>
      </w:pPr>
      <w:hyperlink r:id="rId14">
        <w:r w:rsidDel="00000000" w:rsidR="00000000" w:rsidRPr="00000000">
          <w:rPr>
            <w:rFonts w:ascii="Roboto" w:cs="Roboto" w:eastAsia="Roboto" w:hAnsi="Roboto"/>
            <w:color w:val="1155cc"/>
            <w:sz w:val="21"/>
            <w:szCs w:val="21"/>
            <w:u w:val="single"/>
            <w:rtl w:val="0"/>
          </w:rPr>
          <w:t xml:space="preserve">We Move, You Don’t</w:t>
        </w:r>
      </w:hyperlink>
      <w:r w:rsidDel="00000000" w:rsidR="00000000" w:rsidRPr="00000000">
        <w:rPr>
          <w:rtl w:val="0"/>
        </w:rPr>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Brand/Client:</w:t>
      </w:r>
      <w:r w:rsidDel="00000000" w:rsidR="00000000" w:rsidRPr="00000000">
        <w:rPr>
          <w:rtl w:val="0"/>
        </w:rPr>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Dream Team Movers</w:t>
      </w:r>
    </w:p>
    <w:p w:rsidR="00000000" w:rsidDel="00000000" w:rsidP="00000000" w:rsidRDefault="00000000" w:rsidRPr="00000000" w14:paraId="0000006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Made for Dream Team Movers. They Move, You Don't. If you want the best moving company Ottawa can offer, head on over to dreamteammovers.ca and book your next move with them!</w:t>
      </w:r>
    </w:p>
    <w:p w:rsidR="00000000" w:rsidDel="00000000" w:rsidP="00000000" w:rsidRDefault="00000000" w:rsidRPr="00000000" w14:paraId="0000006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Year:</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2023</w:t>
      </w:r>
    </w:p>
    <w:p w:rsidR="00000000" w:rsidDel="00000000" w:rsidP="00000000" w:rsidRDefault="00000000" w:rsidRPr="00000000" w14:paraId="0000006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 Production</w:t>
      </w:r>
    </w:p>
    <w:p w:rsidR="00000000" w:rsidDel="00000000" w:rsidP="00000000" w:rsidRDefault="00000000" w:rsidRPr="00000000" w14:paraId="0000006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w:t>
      </w:r>
    </w:p>
    <w:p w:rsidR="00000000" w:rsidDel="00000000" w:rsidP="00000000" w:rsidRDefault="00000000" w:rsidRPr="00000000" w14:paraId="000000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F">
      <w:pPr>
        <w:rPr>
          <w:rFonts w:ascii="Roboto" w:cs="Roboto" w:eastAsia="Roboto" w:hAnsi="Roboto"/>
          <w:sz w:val="21"/>
          <w:szCs w:val="21"/>
        </w:rPr>
      </w:pPr>
      <w:hyperlink r:id="rId15">
        <w:r w:rsidDel="00000000" w:rsidR="00000000" w:rsidRPr="00000000">
          <w:rPr>
            <w:rFonts w:ascii="Roboto" w:cs="Roboto" w:eastAsia="Roboto" w:hAnsi="Roboto"/>
            <w:color w:val="1155cc"/>
            <w:sz w:val="21"/>
            <w:szCs w:val="21"/>
            <w:u w:val="single"/>
            <w:rtl w:val="0"/>
          </w:rPr>
          <w:t xml:space="preserve">The Love’s For Everyone</w:t>
        </w:r>
      </w:hyperlink>
      <w:r w:rsidDel="00000000" w:rsidR="00000000" w:rsidRPr="00000000">
        <w:rPr>
          <w:rtl w:val="0"/>
        </w:rPr>
      </w:r>
    </w:p>
    <w:p w:rsidR="00000000" w:rsidDel="00000000" w:rsidP="00000000" w:rsidRDefault="00000000" w:rsidRPr="00000000" w14:paraId="0000007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Ameenz Canada</w:t>
      </w:r>
    </w:p>
    <w:p w:rsidR="00000000" w:rsidDel="00000000" w:rsidP="00000000" w:rsidRDefault="00000000" w:rsidRPr="00000000" w14:paraId="0000007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7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commercial produced for Ameenz Canada, a chocolate company, showcases the Valentine's Day spirit in a new light.</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tl w:val="0"/>
        </w:rPr>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2023</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Services:</w:t>
      </w:r>
      <w:r w:rsidDel="00000000" w:rsidR="00000000" w:rsidRPr="00000000">
        <w:rPr>
          <w:rtl w:val="0"/>
        </w:rPr>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 Production</w:t>
      </w:r>
    </w:p>
    <w:p w:rsidR="00000000" w:rsidDel="00000000" w:rsidP="00000000" w:rsidRDefault="00000000" w:rsidRPr="00000000" w14:paraId="0000007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7A">
      <w:pPr>
        <w:rPr>
          <w:rFonts w:ascii="Roboto" w:cs="Roboto" w:eastAsia="Roboto" w:hAnsi="Roboto"/>
          <w:color w:val="1155cc"/>
          <w:sz w:val="36"/>
          <w:szCs w:val="36"/>
        </w:rPr>
      </w:pPr>
      <w:r w:rsidDel="00000000" w:rsidR="00000000" w:rsidRPr="00000000">
        <w:rPr>
          <w:rFonts w:ascii="Roboto" w:cs="Roboto" w:eastAsia="Roboto" w:hAnsi="Roboto"/>
          <w:sz w:val="21"/>
          <w:szCs w:val="21"/>
          <w:rtl w:val="0"/>
        </w:rPr>
        <w:t xml:space="preserve">Commercials</w:t>
      </w:r>
      <w:r w:rsidDel="00000000" w:rsidR="00000000" w:rsidRPr="00000000">
        <w:fldChar w:fldCharType="begin"/>
        <w:instrText xml:space="preserve"> HYPERLINK "https://youtu.be/JNKRXmTXwf0" </w:instrText>
        <w:fldChar w:fldCharType="separate"/>
      </w:r>
      <w:r w:rsidDel="00000000" w:rsidR="00000000" w:rsidRPr="00000000">
        <w:rPr>
          <w:rtl w:val="0"/>
        </w:rPr>
      </w:r>
    </w:p>
    <w:p w:rsidR="00000000" w:rsidDel="00000000" w:rsidP="00000000" w:rsidRDefault="00000000" w:rsidRPr="00000000" w14:paraId="0000007B">
      <w:pPr>
        <w:rPr>
          <w:rFonts w:ascii="Roboto" w:cs="Roboto" w:eastAsia="Roboto" w:hAnsi="Roboto"/>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7C">
      <w:pPr>
        <w:rPr>
          <w:rFonts w:ascii="Roboto" w:cs="Roboto" w:eastAsia="Roboto" w:hAnsi="Roboto"/>
          <w:sz w:val="21"/>
          <w:szCs w:val="21"/>
        </w:rPr>
      </w:pPr>
      <w:hyperlink r:id="rId16">
        <w:r w:rsidDel="00000000" w:rsidR="00000000" w:rsidRPr="00000000">
          <w:rPr>
            <w:rFonts w:ascii="Roboto" w:cs="Roboto" w:eastAsia="Roboto" w:hAnsi="Roboto"/>
            <w:color w:val="1155cc"/>
            <w:sz w:val="21"/>
            <w:szCs w:val="21"/>
            <w:u w:val="single"/>
            <w:rtl w:val="0"/>
          </w:rPr>
          <w:t xml:space="preserve">Made From Real Oranges</w:t>
        </w:r>
      </w:hyperlink>
      <w:r w:rsidDel="00000000" w:rsidR="00000000" w:rsidRPr="00000000">
        <w:rPr>
          <w:rtl w:val="0"/>
        </w:rPr>
      </w:r>
    </w:p>
    <w:p w:rsidR="00000000" w:rsidDel="00000000" w:rsidP="00000000" w:rsidRDefault="00000000" w:rsidRPr="00000000" w14:paraId="0000007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Fanta (Spec)</w:t>
      </w:r>
    </w:p>
    <w:p w:rsidR="00000000" w:rsidDel="00000000" w:rsidP="00000000" w:rsidRDefault="00000000" w:rsidRPr="00000000" w14:paraId="0000007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Fanta Orange is made with real orange juice for that authentic, fruity taste. It's that natural citrus burst that gives Fanta its vibrant flavor and refreshing fizz!</w:t>
      </w:r>
    </w:p>
    <w:p w:rsidR="00000000" w:rsidDel="00000000" w:rsidP="00000000" w:rsidRDefault="00000000" w:rsidRPr="00000000" w14:paraId="0000008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Year:</w:t>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2023</w:t>
      </w:r>
    </w:p>
    <w:p w:rsidR="00000000" w:rsidDel="00000000" w:rsidP="00000000" w:rsidRDefault="00000000" w:rsidRPr="00000000" w14:paraId="0000008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Commercial Production</w:t>
      </w:r>
    </w:p>
    <w:p w:rsidR="00000000" w:rsidDel="00000000" w:rsidP="00000000" w:rsidRDefault="00000000" w:rsidRPr="00000000" w14:paraId="0000008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Commercials, Social Media</w:t>
      </w:r>
    </w:p>
    <w:p w:rsidR="00000000" w:rsidDel="00000000" w:rsidP="00000000" w:rsidRDefault="00000000" w:rsidRPr="00000000" w14:paraId="0000008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8">
      <w:pPr>
        <w:rPr>
          <w:rFonts w:ascii="Roboto" w:cs="Roboto" w:eastAsia="Roboto" w:hAnsi="Roboto"/>
          <w:sz w:val="21"/>
          <w:szCs w:val="21"/>
        </w:rPr>
      </w:pPr>
      <w:hyperlink r:id="rId17">
        <w:r w:rsidDel="00000000" w:rsidR="00000000" w:rsidRPr="00000000">
          <w:rPr>
            <w:rFonts w:ascii="Roboto" w:cs="Roboto" w:eastAsia="Roboto" w:hAnsi="Roboto"/>
            <w:color w:val="1155cc"/>
            <w:sz w:val="21"/>
            <w:szCs w:val="21"/>
            <w:u w:val="single"/>
            <w:rtl w:val="0"/>
          </w:rPr>
          <w:t xml:space="preserve">Xbox Series X Halo Limited Edition</w:t>
        </w:r>
      </w:hyperlink>
      <w:r w:rsidDel="00000000" w:rsidR="00000000" w:rsidRPr="00000000">
        <w:rPr>
          <w:rtl w:val="0"/>
        </w:rPr>
      </w:r>
    </w:p>
    <w:p w:rsidR="00000000" w:rsidDel="00000000" w:rsidP="00000000" w:rsidRDefault="00000000" w:rsidRPr="00000000" w14:paraId="0000008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Xbox (Spec)</w:t>
      </w:r>
    </w:p>
    <w:p w:rsidR="00000000" w:rsidDel="00000000" w:rsidP="00000000" w:rsidRDefault="00000000" w:rsidRPr="00000000" w14:paraId="0000008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Prepare for battle! The Xbox Series X Halo Limited Edition delivers Master Chief's iconic design on the most powerful Xbox ever. Immerse yourself in Halo Infinite with stunning 4K visuals, blazing-fast speeds, and custom Halo sounds. Become the hero.</w:t>
      </w:r>
    </w:p>
    <w:p w:rsidR="00000000" w:rsidDel="00000000" w:rsidP="00000000" w:rsidRDefault="00000000" w:rsidRPr="00000000" w14:paraId="0000008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Year:</w:t>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2022</w:t>
      </w:r>
    </w:p>
    <w:p w:rsidR="00000000" w:rsidDel="00000000" w:rsidP="00000000" w:rsidRDefault="00000000" w:rsidRPr="00000000" w14:paraId="0000008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Commercial Production</w:t>
      </w:r>
    </w:p>
    <w:p w:rsidR="00000000" w:rsidDel="00000000" w:rsidP="00000000" w:rsidRDefault="00000000" w:rsidRPr="00000000" w14:paraId="0000009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Commercials</w:t>
      </w:r>
    </w:p>
    <w:p w:rsidR="00000000" w:rsidDel="00000000" w:rsidP="00000000" w:rsidRDefault="00000000" w:rsidRPr="00000000" w14:paraId="00000093">
      <w:pPr>
        <w:rPr>
          <w:ins w:author="Jawad Ahmad" w:id="0" w:date="2025-07-14T10:56:16Z"/>
          <w:rFonts w:ascii="Roboto" w:cs="Roboto" w:eastAsia="Roboto" w:hAnsi="Roboto"/>
          <w:sz w:val="21"/>
          <w:szCs w:val="21"/>
        </w:rPr>
      </w:pPr>
      <w:ins w:author="Jawad Ahmad" w:id="0" w:date="2025-07-14T10:56:16Z">
        <w:r w:rsidDel="00000000" w:rsidR="00000000" w:rsidRPr="00000000">
          <w:rPr>
            <w:rtl w:val="0"/>
          </w:rPr>
        </w:r>
      </w:ins>
    </w:p>
    <w:p w:rsidR="00000000" w:rsidDel="00000000" w:rsidP="00000000" w:rsidRDefault="00000000" w:rsidRPr="00000000" w14:paraId="0000009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5">
      <w:pPr>
        <w:rPr>
          <w:del w:author="Jawad Ahmad" w:id="0" w:date="2025-07-14T10:56:16Z"/>
          <w:rFonts w:ascii="Roboto" w:cs="Roboto" w:eastAsia="Roboto" w:hAnsi="Roboto"/>
          <w:sz w:val="21"/>
          <w:szCs w:val="21"/>
        </w:rPr>
      </w:pPr>
      <w:hyperlink r:id="rId18">
        <w:r w:rsidDel="00000000" w:rsidR="00000000" w:rsidRPr="00000000">
          <w:rPr>
            <w:rFonts w:ascii="Roboto" w:cs="Roboto" w:eastAsia="Roboto" w:hAnsi="Roboto"/>
            <w:color w:val="1155cc"/>
            <w:sz w:val="21"/>
            <w:szCs w:val="21"/>
            <w:u w:val="single"/>
            <w:rtl w:val="0"/>
          </w:rPr>
          <w:t xml:space="preserve">Grow Stronger. Together.</w:t>
        </w:r>
      </w:hyperlink>
      <w:del w:author="Jawad Ahmad" w:id="0" w:date="2025-07-14T10:56:16Z">
        <w:r w:rsidDel="00000000" w:rsidR="00000000" w:rsidRPr="00000000">
          <w:rPr>
            <w:rtl w:val="0"/>
          </w:rPr>
        </w:r>
      </w:del>
    </w:p>
    <w:p w:rsidR="00000000" w:rsidDel="00000000" w:rsidP="00000000" w:rsidRDefault="00000000" w:rsidRPr="00000000" w14:paraId="0000009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OCISO</w:t>
      </w:r>
    </w:p>
    <w:p w:rsidR="00000000" w:rsidDel="00000000" w:rsidP="00000000" w:rsidRDefault="00000000" w:rsidRPr="00000000" w14:paraId="0000009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Description:</w:t>
      </w:r>
    </w:p>
    <w:p w:rsidR="00000000" w:rsidDel="00000000" w:rsidP="00000000" w:rsidRDefault="00000000" w:rsidRPr="00000000" w14:paraId="000000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new program will offer recreational wrestling classes to immigrant and refugee children and youth in the Ottawa region.</w:t>
      </w:r>
    </w:p>
    <w:p w:rsidR="00000000" w:rsidDel="00000000" w:rsidP="00000000" w:rsidRDefault="00000000" w:rsidRPr="00000000" w14:paraId="0000009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Year: </w:t>
      </w:r>
    </w:p>
    <w:p w:rsidR="00000000" w:rsidDel="00000000" w:rsidP="00000000" w:rsidRDefault="00000000" w:rsidRPr="00000000" w14:paraId="000000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2021</w:t>
      </w:r>
    </w:p>
    <w:p w:rsidR="00000000" w:rsidDel="00000000" w:rsidP="00000000" w:rsidRDefault="00000000" w:rsidRPr="00000000" w14:paraId="0000009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w:t>
      </w:r>
    </w:p>
    <w:p w:rsidR="00000000" w:rsidDel="00000000" w:rsidP="00000000" w:rsidRDefault="00000000" w:rsidRPr="00000000" w14:paraId="000000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 Production</w:t>
      </w:r>
    </w:p>
    <w:p w:rsidR="00000000" w:rsidDel="00000000" w:rsidP="00000000" w:rsidRDefault="00000000" w:rsidRPr="00000000" w14:paraId="0000009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Category:</w:t>
      </w:r>
    </w:p>
    <w:p w:rsidR="00000000" w:rsidDel="00000000" w:rsidP="00000000" w:rsidRDefault="00000000" w:rsidRPr="00000000" w14:paraId="000000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Commercials</w:t>
      </w:r>
    </w:p>
    <w:p w:rsidR="00000000" w:rsidDel="00000000" w:rsidP="00000000" w:rsidRDefault="00000000" w:rsidRPr="00000000" w14:paraId="000000A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1">
      <w:pPr>
        <w:rPr>
          <w:rFonts w:ascii="Roboto" w:cs="Roboto" w:eastAsia="Roboto" w:hAnsi="Roboto"/>
          <w:sz w:val="21"/>
          <w:szCs w:val="21"/>
        </w:rPr>
      </w:pPr>
      <w:hyperlink r:id="rId19">
        <w:r w:rsidDel="00000000" w:rsidR="00000000" w:rsidRPr="00000000">
          <w:rPr>
            <w:rFonts w:ascii="Roboto" w:cs="Roboto" w:eastAsia="Roboto" w:hAnsi="Roboto"/>
            <w:color w:val="1155cc"/>
            <w:sz w:val="21"/>
            <w:szCs w:val="21"/>
            <w:u w:val="single"/>
            <w:rtl w:val="0"/>
          </w:rPr>
          <w:t xml:space="preserve">825 Blackdome Crescent</w:t>
        </w:r>
      </w:hyperlink>
      <w:r w:rsidDel="00000000" w:rsidR="00000000" w:rsidRPr="00000000">
        <w:rPr>
          <w:rtl w:val="0"/>
        </w:rPr>
      </w:r>
    </w:p>
    <w:p w:rsidR="00000000" w:rsidDel="00000000" w:rsidP="00000000" w:rsidRDefault="00000000" w:rsidRPr="00000000" w14:paraId="000000A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New Door Real Estate Team</w:t>
      </w:r>
    </w:p>
    <w:p w:rsidR="00000000" w:rsidDel="00000000" w:rsidP="00000000" w:rsidRDefault="00000000" w:rsidRPr="00000000" w14:paraId="000000A4">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p w:rsidR="00000000" w:rsidDel="00000000" w:rsidP="00000000" w:rsidRDefault="00000000" w:rsidRPr="00000000" w14:paraId="000000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Welcome to an exceptional townhome that is ideally located in Kanata Lakes, 82 Blackdome Cres, offering access to top-rated schools, parks, shopping, and dining.</w:t>
      </w:r>
    </w:p>
    <w:p w:rsidR="00000000" w:rsidDel="00000000" w:rsidP="00000000" w:rsidRDefault="00000000" w:rsidRPr="00000000" w14:paraId="000000A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tl w:val="0"/>
        </w:rPr>
      </w:r>
    </w:p>
    <w:p w:rsidR="00000000" w:rsidDel="00000000" w:rsidP="00000000" w:rsidRDefault="00000000" w:rsidRPr="00000000" w14:paraId="000000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2025</w:t>
      </w:r>
    </w:p>
    <w:p w:rsidR="00000000" w:rsidDel="00000000" w:rsidP="00000000" w:rsidRDefault="00000000" w:rsidRPr="00000000" w14:paraId="000000A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 </w:t>
      </w:r>
    </w:p>
    <w:p w:rsidR="00000000" w:rsidDel="00000000" w:rsidP="00000000" w:rsidRDefault="00000000" w:rsidRPr="00000000" w14:paraId="000000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 &amp; HDR Photos</w:t>
      </w:r>
    </w:p>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Category:</w:t>
      </w:r>
      <w:r w:rsidDel="00000000" w:rsidR="00000000" w:rsidRPr="00000000">
        <w:rPr>
          <w:rtl w:val="0"/>
        </w:rPr>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w:t>
      </w:r>
    </w:p>
    <w:p w:rsidR="00000000" w:rsidDel="00000000" w:rsidP="00000000" w:rsidRDefault="00000000" w:rsidRPr="00000000" w14:paraId="000000AC">
      <w:pPr>
        <w:rPr>
          <w:rFonts w:ascii="Roboto" w:cs="Roboto" w:eastAsia="Roboto" w:hAnsi="Roboto"/>
          <w:sz w:val="21"/>
          <w:szCs w:val="21"/>
        </w:rPr>
      </w:pPr>
      <w:hyperlink r:id="rId20">
        <w:r w:rsidDel="00000000" w:rsidR="00000000" w:rsidRPr="00000000">
          <w:rPr>
            <w:rFonts w:ascii="Roboto" w:cs="Roboto" w:eastAsia="Roboto" w:hAnsi="Roboto"/>
            <w:color w:val="1155cc"/>
            <w:sz w:val="21"/>
            <w:szCs w:val="21"/>
            <w:u w:val="single"/>
            <w:rtl w:val="0"/>
          </w:rPr>
          <w:t xml:space="preserve">Photo Album for Property</w:t>
        </w:r>
      </w:hyperlink>
      <w:r w:rsidDel="00000000" w:rsidR="00000000" w:rsidRPr="00000000">
        <w:rPr>
          <w:rtl w:val="0"/>
        </w:rPr>
      </w:r>
    </w:p>
    <w:p w:rsidR="00000000" w:rsidDel="00000000" w:rsidP="00000000" w:rsidRDefault="00000000" w:rsidRPr="00000000" w14:paraId="000000A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E">
      <w:pPr>
        <w:rPr>
          <w:rFonts w:ascii="Roboto" w:cs="Roboto" w:eastAsia="Roboto" w:hAnsi="Roboto"/>
          <w:sz w:val="21"/>
          <w:szCs w:val="21"/>
          <w:u w:val="single"/>
        </w:rPr>
      </w:pPr>
      <w:hyperlink r:id="rId21">
        <w:r w:rsidDel="00000000" w:rsidR="00000000" w:rsidRPr="00000000">
          <w:rPr>
            <w:rFonts w:ascii="Roboto" w:cs="Roboto" w:eastAsia="Roboto" w:hAnsi="Roboto"/>
            <w:color w:val="1155cc"/>
            <w:sz w:val="21"/>
            <w:szCs w:val="21"/>
            <w:u w:val="single"/>
            <w:rtl w:val="0"/>
          </w:rPr>
          <w:t xml:space="preserve">157 Louise Street</w:t>
        </w:r>
      </w:hyperlink>
      <w:r w:rsidDel="00000000" w:rsidR="00000000" w:rsidRPr="00000000">
        <w:rPr>
          <w:rtl w:val="0"/>
        </w:rPr>
      </w:r>
    </w:p>
    <w:p w:rsidR="00000000" w:rsidDel="00000000" w:rsidP="00000000" w:rsidRDefault="00000000" w:rsidRPr="00000000" w14:paraId="000000A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New Door Real Estate Team</w:t>
      </w:r>
    </w:p>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Welcome to this stunningly updated bungalow that perfectly blends modern elegance with everyday comfort.</w:t>
      </w:r>
    </w:p>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tl w:val="0"/>
        </w:rPr>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2025</w:t>
      </w:r>
    </w:p>
    <w:p w:rsidR="00000000" w:rsidDel="00000000" w:rsidP="00000000" w:rsidRDefault="00000000" w:rsidRPr="00000000" w14:paraId="000000B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 </w:t>
      </w:r>
    </w:p>
    <w:p w:rsidR="00000000" w:rsidDel="00000000" w:rsidP="00000000" w:rsidRDefault="00000000" w:rsidRPr="00000000" w14:paraId="000000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 &amp; HDR Photos</w:t>
      </w:r>
    </w:p>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Category:</w:t>
      </w:r>
      <w:r w:rsidDel="00000000" w:rsidR="00000000" w:rsidRPr="00000000">
        <w:rPr>
          <w:rtl w:val="0"/>
        </w:rPr>
      </w:r>
    </w:p>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w:t>
      </w:r>
    </w:p>
    <w:p w:rsidR="00000000" w:rsidDel="00000000" w:rsidP="00000000" w:rsidRDefault="00000000" w:rsidRPr="00000000" w14:paraId="000000B9">
      <w:pPr>
        <w:rPr>
          <w:rFonts w:ascii="Roboto" w:cs="Roboto" w:eastAsia="Roboto" w:hAnsi="Roboto"/>
          <w:sz w:val="21"/>
          <w:szCs w:val="21"/>
        </w:rPr>
      </w:pPr>
      <w:hyperlink r:id="rId22">
        <w:r w:rsidDel="00000000" w:rsidR="00000000" w:rsidRPr="00000000">
          <w:rPr>
            <w:rFonts w:ascii="Roboto" w:cs="Roboto" w:eastAsia="Roboto" w:hAnsi="Roboto"/>
            <w:color w:val="1155cc"/>
            <w:sz w:val="21"/>
            <w:szCs w:val="21"/>
            <w:u w:val="single"/>
            <w:rtl w:val="0"/>
          </w:rPr>
          <w:t xml:space="preserve">Photo Album for Property</w:t>
        </w:r>
      </w:hyperlink>
      <w:r w:rsidDel="00000000" w:rsidR="00000000" w:rsidRPr="00000000">
        <w:rPr>
          <w:rtl w:val="0"/>
        </w:rPr>
      </w:r>
    </w:p>
    <w:p w:rsidR="00000000" w:rsidDel="00000000" w:rsidP="00000000" w:rsidRDefault="00000000" w:rsidRPr="00000000" w14:paraId="000000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B">
      <w:pPr>
        <w:rPr>
          <w:rFonts w:ascii="Roboto" w:cs="Roboto" w:eastAsia="Roboto" w:hAnsi="Roboto"/>
          <w:sz w:val="21"/>
          <w:szCs w:val="21"/>
        </w:rPr>
      </w:pPr>
      <w:hyperlink r:id="rId23">
        <w:r w:rsidDel="00000000" w:rsidR="00000000" w:rsidRPr="00000000">
          <w:rPr>
            <w:rFonts w:ascii="Roboto" w:cs="Roboto" w:eastAsia="Roboto" w:hAnsi="Roboto"/>
            <w:color w:val="1155cc"/>
            <w:sz w:val="21"/>
            <w:szCs w:val="21"/>
            <w:u w:val="single"/>
            <w:rtl w:val="0"/>
          </w:rPr>
          <w:t xml:space="preserve">120 Craig Henry Drive</w:t>
        </w:r>
      </w:hyperlink>
      <w:r w:rsidDel="00000000" w:rsidR="00000000" w:rsidRPr="00000000">
        <w:rPr>
          <w:rtl w:val="0"/>
        </w:rPr>
      </w:r>
    </w:p>
    <w:p w:rsidR="00000000" w:rsidDel="00000000" w:rsidP="00000000" w:rsidRDefault="00000000" w:rsidRPr="00000000" w14:paraId="000000B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New Door Real Estate Team</w:t>
      </w:r>
    </w:p>
    <w:p w:rsidR="00000000" w:rsidDel="00000000" w:rsidP="00000000" w:rsidRDefault="00000000" w:rsidRPr="00000000" w14:paraId="000000BE">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beautifully updated 4-bedroom, 4-bathroom home is nestled on a spacious, premium lot in a family-friendly neighborhood.</w:t>
      </w:r>
    </w:p>
    <w:p w:rsidR="00000000" w:rsidDel="00000000" w:rsidP="00000000" w:rsidRDefault="00000000" w:rsidRPr="00000000" w14:paraId="000000C0">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tl w:val="0"/>
        </w:rPr>
      </w:r>
    </w:p>
    <w:p w:rsidR="00000000" w:rsidDel="00000000" w:rsidP="00000000" w:rsidRDefault="00000000" w:rsidRPr="00000000" w14:paraId="000000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2025</w:t>
      </w:r>
    </w:p>
    <w:p w:rsidR="00000000" w:rsidDel="00000000" w:rsidP="00000000" w:rsidRDefault="00000000" w:rsidRPr="00000000" w14:paraId="000000C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 </w:t>
      </w:r>
    </w:p>
    <w:p w:rsidR="00000000" w:rsidDel="00000000" w:rsidP="00000000" w:rsidRDefault="00000000" w:rsidRPr="00000000" w14:paraId="000000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 &amp; HDR Photos</w:t>
      </w:r>
    </w:p>
    <w:p w:rsidR="00000000" w:rsidDel="00000000" w:rsidP="00000000" w:rsidRDefault="00000000" w:rsidRPr="00000000" w14:paraId="000000C4">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Category:</w:t>
      </w:r>
      <w:r w:rsidDel="00000000" w:rsidR="00000000" w:rsidRPr="00000000">
        <w:rPr>
          <w:rtl w:val="0"/>
        </w:rPr>
      </w:r>
    </w:p>
    <w:p w:rsidR="00000000" w:rsidDel="00000000" w:rsidP="00000000" w:rsidRDefault="00000000" w:rsidRPr="00000000" w14:paraId="000000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w:t>
      </w:r>
    </w:p>
    <w:p w:rsidR="00000000" w:rsidDel="00000000" w:rsidP="00000000" w:rsidRDefault="00000000" w:rsidRPr="00000000" w14:paraId="000000C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7">
      <w:pPr>
        <w:rPr>
          <w:rFonts w:ascii="Roboto" w:cs="Roboto" w:eastAsia="Roboto" w:hAnsi="Roboto"/>
          <w:sz w:val="21"/>
          <w:szCs w:val="21"/>
        </w:rPr>
      </w:pPr>
      <w:hyperlink r:id="rId24">
        <w:r w:rsidDel="00000000" w:rsidR="00000000" w:rsidRPr="00000000">
          <w:rPr>
            <w:rFonts w:ascii="Roboto" w:cs="Roboto" w:eastAsia="Roboto" w:hAnsi="Roboto"/>
            <w:color w:val="1155cc"/>
            <w:sz w:val="21"/>
            <w:szCs w:val="21"/>
            <w:u w:val="single"/>
            <w:rtl w:val="0"/>
          </w:rPr>
          <w:t xml:space="preserve">726 Daytown Road</w:t>
        </w:r>
      </w:hyperlink>
      <w:r w:rsidDel="00000000" w:rsidR="00000000" w:rsidRPr="00000000">
        <w:rPr>
          <w:rtl w:val="0"/>
        </w:rPr>
      </w:r>
    </w:p>
    <w:p w:rsidR="00000000" w:rsidDel="00000000" w:rsidP="00000000" w:rsidRDefault="00000000" w:rsidRPr="00000000" w14:paraId="000000C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Eesha Dham</w:t>
      </w:r>
    </w:p>
    <w:p w:rsidR="00000000" w:rsidDel="00000000" w:rsidP="00000000" w:rsidRDefault="00000000" w:rsidRPr="00000000" w14:paraId="000000CA">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p w:rsidR="00000000" w:rsidDel="00000000" w:rsidP="00000000" w:rsidRDefault="00000000" w:rsidRPr="00000000" w14:paraId="000000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Welcome to this private 5 yr old, 2 + 2 bedroom, 2 bath bungalow sitting on 3+ acres and zoned RU, allowing for a Hobby Farm and more.</w:t>
      </w:r>
    </w:p>
    <w:p w:rsidR="00000000" w:rsidDel="00000000" w:rsidP="00000000" w:rsidRDefault="00000000" w:rsidRPr="00000000" w14:paraId="000000CC">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tl w:val="0"/>
        </w:rPr>
      </w:r>
    </w:p>
    <w:p w:rsidR="00000000" w:rsidDel="00000000" w:rsidP="00000000" w:rsidRDefault="00000000" w:rsidRPr="00000000" w14:paraId="000000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2022</w:t>
      </w:r>
    </w:p>
    <w:p w:rsidR="00000000" w:rsidDel="00000000" w:rsidP="00000000" w:rsidRDefault="00000000" w:rsidRPr="00000000" w14:paraId="000000C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 </w:t>
      </w:r>
    </w:p>
    <w:p w:rsidR="00000000" w:rsidDel="00000000" w:rsidP="00000000" w:rsidRDefault="00000000" w:rsidRPr="00000000" w14:paraId="000000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 &amp; HDR Photos</w:t>
      </w:r>
    </w:p>
    <w:p w:rsidR="00000000" w:rsidDel="00000000" w:rsidP="00000000" w:rsidRDefault="00000000" w:rsidRPr="00000000" w14:paraId="000000D0">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Category:</w:t>
      </w:r>
      <w:r w:rsidDel="00000000" w:rsidR="00000000" w:rsidRPr="00000000">
        <w:rPr>
          <w:rtl w:val="0"/>
        </w:rPr>
      </w:r>
    </w:p>
    <w:p w:rsidR="00000000" w:rsidDel="00000000" w:rsidP="00000000" w:rsidRDefault="00000000" w:rsidRPr="00000000" w14:paraId="000000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w:t>
      </w:r>
    </w:p>
    <w:p w:rsidR="00000000" w:rsidDel="00000000" w:rsidP="00000000" w:rsidRDefault="00000000" w:rsidRPr="00000000" w14:paraId="000000D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3">
      <w:pPr>
        <w:rPr>
          <w:rFonts w:ascii="Roboto" w:cs="Roboto" w:eastAsia="Roboto" w:hAnsi="Roboto"/>
          <w:sz w:val="21"/>
          <w:szCs w:val="21"/>
        </w:rPr>
      </w:pPr>
      <w:hyperlink r:id="rId25">
        <w:r w:rsidDel="00000000" w:rsidR="00000000" w:rsidRPr="00000000">
          <w:rPr>
            <w:rFonts w:ascii="Roboto" w:cs="Roboto" w:eastAsia="Roboto" w:hAnsi="Roboto"/>
            <w:color w:val="1155cc"/>
            <w:sz w:val="21"/>
            <w:szCs w:val="21"/>
            <w:u w:val="single"/>
            <w:rtl w:val="0"/>
          </w:rPr>
          <w:t xml:space="preserve">536 Rowers Way - Ottawa, Ontario</w:t>
        </w:r>
      </w:hyperlink>
      <w:r w:rsidDel="00000000" w:rsidR="00000000" w:rsidRPr="00000000">
        <w:rPr>
          <w:rtl w:val="0"/>
        </w:rPr>
      </w:r>
    </w:p>
    <w:p w:rsidR="00000000" w:rsidDel="00000000" w:rsidP="00000000" w:rsidRDefault="00000000" w:rsidRPr="00000000" w14:paraId="000000D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Brunetta Real Estate Group</w:t>
      </w:r>
    </w:p>
    <w:p w:rsidR="00000000" w:rsidDel="00000000" w:rsidP="00000000" w:rsidRDefault="00000000" w:rsidRPr="00000000" w14:paraId="000000D6">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Welcome to 536 Rowers Way, a beautiful, newly renovated home with huge vaulted ceilings, an amazing loft, &amp; a breathtaking ravine lot super rare to find in the neighborhood.</w:t>
      </w:r>
    </w:p>
    <w:p w:rsidR="00000000" w:rsidDel="00000000" w:rsidP="00000000" w:rsidRDefault="00000000" w:rsidRPr="00000000" w14:paraId="000000D8">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tl w:val="0"/>
        </w:rPr>
      </w:r>
    </w:p>
    <w:p w:rsidR="00000000" w:rsidDel="00000000" w:rsidP="00000000" w:rsidRDefault="00000000" w:rsidRPr="00000000" w14:paraId="000000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2021</w:t>
      </w:r>
    </w:p>
    <w:p w:rsidR="00000000" w:rsidDel="00000000" w:rsidP="00000000" w:rsidRDefault="00000000" w:rsidRPr="00000000" w14:paraId="000000D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 </w:t>
      </w:r>
    </w:p>
    <w:p w:rsidR="00000000" w:rsidDel="00000000" w:rsidP="00000000" w:rsidRDefault="00000000" w:rsidRPr="00000000" w14:paraId="000000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 &amp; HDR Photos</w:t>
      </w:r>
    </w:p>
    <w:p w:rsidR="00000000" w:rsidDel="00000000" w:rsidP="00000000" w:rsidRDefault="00000000" w:rsidRPr="00000000" w14:paraId="000000DC">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Category:</w:t>
      </w:r>
      <w:r w:rsidDel="00000000" w:rsidR="00000000" w:rsidRPr="00000000">
        <w:rPr>
          <w:rtl w:val="0"/>
        </w:rPr>
      </w:r>
    </w:p>
    <w:p w:rsidR="00000000" w:rsidDel="00000000" w:rsidP="00000000" w:rsidRDefault="00000000" w:rsidRPr="00000000" w14:paraId="000000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 Estate Video Tour</w:t>
      </w:r>
    </w:p>
    <w:p w:rsidR="00000000" w:rsidDel="00000000" w:rsidP="00000000" w:rsidRDefault="00000000" w:rsidRPr="00000000" w14:paraId="000000D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F">
      <w:pPr>
        <w:rPr>
          <w:rFonts w:ascii="Roboto" w:cs="Roboto" w:eastAsia="Roboto" w:hAnsi="Roboto"/>
          <w:sz w:val="21"/>
          <w:szCs w:val="21"/>
        </w:rPr>
      </w:pPr>
      <w:hyperlink r:id="rId26">
        <w:r w:rsidDel="00000000" w:rsidR="00000000" w:rsidRPr="00000000">
          <w:rPr>
            <w:rFonts w:ascii="Roboto" w:cs="Roboto" w:eastAsia="Roboto" w:hAnsi="Roboto"/>
            <w:color w:val="1155cc"/>
            <w:sz w:val="21"/>
            <w:szCs w:val="21"/>
            <w:u w:val="single"/>
            <w:rtl w:val="0"/>
          </w:rPr>
          <w:t xml:space="preserve">How Much Do You Pay In Rent?</w:t>
        </w:r>
      </w:hyperlink>
      <w:r w:rsidDel="00000000" w:rsidR="00000000" w:rsidRPr="00000000">
        <w:rPr>
          <w:rFonts w:ascii="Roboto" w:cs="Roboto" w:eastAsia="Roboto" w:hAnsi="Roboto"/>
          <w:sz w:val="21"/>
          <w:szCs w:val="21"/>
          <w:rtl w:val="0"/>
        </w:rPr>
        <w:t xml:space="preserve"> ( I was not able to upload this on YT due to copyright)</w:t>
      </w:r>
    </w:p>
    <w:p w:rsidR="00000000" w:rsidDel="00000000" w:rsidP="00000000" w:rsidRDefault="00000000" w:rsidRPr="00000000" w14:paraId="000000E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Brand/Client:</w:t>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New Door Real Estate Team</w:t>
      </w:r>
    </w:p>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Guess he's homeless now...Welcome to 82 Blackdome Cres! (Kanata)</w:t>
      </w:r>
    </w:p>
    <w:p w:rsidR="00000000" w:rsidDel="00000000" w:rsidP="00000000" w:rsidRDefault="00000000" w:rsidRPr="00000000" w14:paraId="000000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beautiful townhome comes with 3 bedrooms and 3 bathrooms , and could be yours for $659,900!</w:t>
      </w:r>
    </w:p>
    <w:p w:rsidR="00000000" w:rsidDel="00000000" w:rsidP="00000000" w:rsidRDefault="00000000" w:rsidRPr="00000000" w14:paraId="000000E5">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Year:</w:t>
      </w:r>
      <w:r w:rsidDel="00000000" w:rsidR="00000000" w:rsidRPr="00000000">
        <w:rPr>
          <w:rtl w:val="0"/>
        </w:rPr>
      </w:r>
    </w:p>
    <w:p w:rsidR="00000000" w:rsidDel="00000000" w:rsidP="00000000" w:rsidRDefault="00000000" w:rsidRPr="00000000" w14:paraId="000000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2025</w:t>
      </w:r>
    </w:p>
    <w:p w:rsidR="00000000" w:rsidDel="00000000" w:rsidP="00000000" w:rsidRDefault="00000000" w:rsidRPr="00000000" w14:paraId="000000E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Services: </w:t>
      </w:r>
    </w:p>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Social Media Content Production &amp; Real Estate Video Tour</w:t>
      </w:r>
    </w:p>
    <w:p w:rsidR="00000000" w:rsidDel="00000000" w:rsidP="00000000" w:rsidRDefault="00000000" w:rsidRPr="00000000" w14:paraId="000000E9">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Category:</w:t>
      </w:r>
      <w:r w:rsidDel="00000000" w:rsidR="00000000" w:rsidRPr="00000000">
        <w:rPr>
          <w:rtl w:val="0"/>
        </w:rPr>
      </w:r>
    </w:p>
    <w:p w:rsidR="00000000" w:rsidDel="00000000" w:rsidP="00000000" w:rsidRDefault="00000000" w:rsidRPr="00000000" w14:paraId="000000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Social Media, Real Estate Video Tour</w:t>
      </w:r>
    </w:p>
    <w:p w:rsidR="00000000" w:rsidDel="00000000" w:rsidP="00000000" w:rsidRDefault="00000000" w:rsidRPr="00000000" w14:paraId="000000E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C">
      <w:pPr>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DhASv1jc5O-_xmXe-6s_e_yU6P3rdbxx?usp=sharing" TargetMode="External"/><Relationship Id="rId22" Type="http://schemas.openxmlformats.org/officeDocument/2006/relationships/hyperlink" Target="https://drive.google.com/drive/folders/1nCfCKUanXxaOtjJOMYY8xe2nQs0sWXnV?usp=sharing" TargetMode="External"/><Relationship Id="rId21" Type="http://schemas.openxmlformats.org/officeDocument/2006/relationships/hyperlink" Target="https://youtu.be/GHJPnuF_AmQ" TargetMode="External"/><Relationship Id="rId24" Type="http://schemas.openxmlformats.org/officeDocument/2006/relationships/hyperlink" Target="https://youtu.be/QCrOxvSWT-8" TargetMode="External"/><Relationship Id="rId23" Type="http://schemas.openxmlformats.org/officeDocument/2006/relationships/hyperlink" Target="https://youtu.be/Thdy2kOJlR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U1Q9zzZ9yVk" TargetMode="External"/><Relationship Id="rId26" Type="http://schemas.openxmlformats.org/officeDocument/2006/relationships/hyperlink" Target="https://drive.google.com/file/d/1MvMWUIQaMsZkoeFn0O6JRYKhFikYvOyn/view?usp=sharing" TargetMode="External"/><Relationship Id="rId25" Type="http://schemas.openxmlformats.org/officeDocument/2006/relationships/hyperlink" Target="https://youtu.be/tyM1F5GPZTc" TargetMode="External"/><Relationship Id="rId5" Type="http://schemas.openxmlformats.org/officeDocument/2006/relationships/styles" Target="styles.xml"/><Relationship Id="rId6" Type="http://schemas.openxmlformats.org/officeDocument/2006/relationships/hyperlink" Target="https://youtu.be/aC3oJBjn8WI?si=nLq0gmVqe1uR2twF" TargetMode="External"/><Relationship Id="rId7" Type="http://schemas.openxmlformats.org/officeDocument/2006/relationships/hyperlink" Target="https://youtu.be/rbVuIV14WlE" TargetMode="External"/><Relationship Id="rId8" Type="http://schemas.openxmlformats.org/officeDocument/2006/relationships/hyperlink" Target="https://youtu.be/EqMaE7Y9s5Y" TargetMode="External"/><Relationship Id="rId11" Type="http://schemas.openxmlformats.org/officeDocument/2006/relationships/hyperlink" Target="https://youtu.be/4t6IfG6qc3o" TargetMode="External"/><Relationship Id="rId10" Type="http://schemas.openxmlformats.org/officeDocument/2006/relationships/hyperlink" Target="https://youtu.be/j5eBmC9lmDY" TargetMode="External"/><Relationship Id="rId13" Type="http://schemas.openxmlformats.org/officeDocument/2006/relationships/hyperlink" Target="https://youtube.com/shorts/BnoXjQEcrgE?feature=share" TargetMode="External"/><Relationship Id="rId12" Type="http://schemas.openxmlformats.org/officeDocument/2006/relationships/hyperlink" Target="https://youtu.be/eB_6QEo7sks" TargetMode="External"/><Relationship Id="rId15" Type="http://schemas.openxmlformats.org/officeDocument/2006/relationships/hyperlink" Target="https://www.youtube.com/watch?v=ZAPEzMz0RLo" TargetMode="External"/><Relationship Id="rId14" Type="http://schemas.openxmlformats.org/officeDocument/2006/relationships/hyperlink" Target="https://youtu.be/pKqRqIXMDKA" TargetMode="External"/><Relationship Id="rId17" Type="http://schemas.openxmlformats.org/officeDocument/2006/relationships/hyperlink" Target="https://youtu.be/IflqG6KZDZw" TargetMode="External"/><Relationship Id="rId16" Type="http://schemas.openxmlformats.org/officeDocument/2006/relationships/hyperlink" Target="https://youtu.be/JNKRXmTXwf0" TargetMode="External"/><Relationship Id="rId19" Type="http://schemas.openxmlformats.org/officeDocument/2006/relationships/hyperlink" Target="https://youtu.be/NeErc82w9Zk" TargetMode="External"/><Relationship Id="rId18" Type="http://schemas.openxmlformats.org/officeDocument/2006/relationships/hyperlink" Target="https://youtu.be/sPs8qPCLYf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